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18A09" w14:textId="77777777" w:rsidR="00CB28A0" w:rsidDel="00E74DF4" w:rsidRDefault="00CB28A0">
      <w:pPr>
        <w:spacing w:line="240" w:lineRule="auto"/>
        <w:ind w:firstLine="720"/>
        <w:rPr>
          <w:del w:id="0" w:author="Jenna  Merrilees" w:date="2017-02-10T13:18:00Z"/>
          <w:rFonts w:asciiTheme="majorHAnsi" w:hAnsiTheme="majorHAnsi" w:cstheme="majorHAnsi"/>
          <w:sz w:val="24"/>
          <w:szCs w:val="24"/>
        </w:rPr>
        <w:pPrChange w:id="1" w:author="Jenna  Merrilees" w:date="2017-02-10T13:16:00Z">
          <w:pPr>
            <w:spacing w:line="480" w:lineRule="auto"/>
            <w:ind w:firstLine="720"/>
          </w:pPr>
        </w:pPrChange>
      </w:pPr>
      <w:bookmarkStart w:id="2" w:name="_GoBack"/>
      <w:bookmarkEnd w:id="2"/>
    </w:p>
    <w:p w14:paraId="7D594944" w14:textId="77777777" w:rsidR="00CB28A0" w:rsidRDefault="00CB28A0">
      <w:pPr>
        <w:spacing w:line="240" w:lineRule="auto"/>
        <w:rPr>
          <w:rFonts w:asciiTheme="majorHAnsi" w:hAnsiTheme="majorHAnsi" w:cstheme="majorHAnsi"/>
          <w:sz w:val="24"/>
          <w:szCs w:val="24"/>
        </w:rPr>
        <w:pPrChange w:id="3" w:author="Jenna  Merrilees" w:date="2017-02-10T13:16:00Z">
          <w:pPr>
            <w:spacing w:line="480" w:lineRule="auto"/>
            <w:ind w:firstLine="720"/>
          </w:pPr>
        </w:pPrChange>
      </w:pPr>
      <w:r>
        <w:rPr>
          <w:rFonts w:asciiTheme="majorHAnsi" w:hAnsiTheme="majorHAnsi" w:cstheme="majorHAnsi"/>
          <w:sz w:val="24"/>
          <w:szCs w:val="24"/>
        </w:rPr>
        <w:t xml:space="preserve">To </w:t>
      </w:r>
      <w:ins w:id="4" w:author="Jenna  Merrilees" w:date="2017-02-10T13:18:00Z">
        <w:r w:rsidR="00E74DF4">
          <w:rPr>
            <w:rFonts w:asciiTheme="majorHAnsi" w:hAnsiTheme="majorHAnsi" w:cstheme="majorHAnsi"/>
            <w:sz w:val="24"/>
            <w:szCs w:val="24"/>
          </w:rPr>
          <w:t>W</w:t>
        </w:r>
      </w:ins>
      <w:del w:id="5" w:author="Jenna  Merrilees" w:date="2017-02-10T13:18:00Z">
        <w:r w:rsidDel="00E74DF4">
          <w:rPr>
            <w:rFonts w:asciiTheme="majorHAnsi" w:hAnsiTheme="majorHAnsi" w:cstheme="majorHAnsi"/>
            <w:sz w:val="24"/>
            <w:szCs w:val="24"/>
          </w:rPr>
          <w:delText>w</w:delText>
        </w:r>
      </w:del>
      <w:r>
        <w:rPr>
          <w:rFonts w:asciiTheme="majorHAnsi" w:hAnsiTheme="majorHAnsi" w:cstheme="majorHAnsi"/>
          <w:sz w:val="24"/>
          <w:szCs w:val="24"/>
        </w:rPr>
        <w:t xml:space="preserve">hom </w:t>
      </w:r>
      <w:ins w:id="6" w:author="Jenna  Merrilees" w:date="2017-02-10T13:18:00Z">
        <w:r w:rsidR="00E74DF4">
          <w:rPr>
            <w:rFonts w:asciiTheme="majorHAnsi" w:hAnsiTheme="majorHAnsi" w:cstheme="majorHAnsi"/>
            <w:sz w:val="24"/>
            <w:szCs w:val="24"/>
          </w:rPr>
          <w:t>I</w:t>
        </w:r>
      </w:ins>
      <w:del w:id="7" w:author="Jenna  Merrilees" w:date="2017-02-10T13:18:00Z">
        <w:r w:rsidDel="00E74DF4">
          <w:rPr>
            <w:rFonts w:asciiTheme="majorHAnsi" w:hAnsiTheme="majorHAnsi" w:cstheme="majorHAnsi"/>
            <w:sz w:val="24"/>
            <w:szCs w:val="24"/>
          </w:rPr>
          <w:delText>i</w:delText>
        </w:r>
      </w:del>
      <w:r>
        <w:rPr>
          <w:rFonts w:asciiTheme="majorHAnsi" w:hAnsiTheme="majorHAnsi" w:cstheme="majorHAnsi"/>
          <w:sz w:val="24"/>
          <w:szCs w:val="24"/>
        </w:rPr>
        <w:t xml:space="preserve">t </w:t>
      </w:r>
      <w:ins w:id="8" w:author="Jenna  Merrilees" w:date="2017-02-10T13:18:00Z">
        <w:r w:rsidR="00E74DF4">
          <w:rPr>
            <w:rFonts w:asciiTheme="majorHAnsi" w:hAnsiTheme="majorHAnsi" w:cstheme="majorHAnsi"/>
            <w:sz w:val="24"/>
            <w:szCs w:val="24"/>
          </w:rPr>
          <w:t>M</w:t>
        </w:r>
      </w:ins>
      <w:del w:id="9" w:author="Jenna  Merrilees" w:date="2017-02-10T13:18:00Z">
        <w:r w:rsidDel="00E74DF4">
          <w:rPr>
            <w:rFonts w:asciiTheme="majorHAnsi" w:hAnsiTheme="majorHAnsi" w:cstheme="majorHAnsi"/>
            <w:sz w:val="24"/>
            <w:szCs w:val="24"/>
          </w:rPr>
          <w:delText>m</w:delText>
        </w:r>
      </w:del>
      <w:r>
        <w:rPr>
          <w:rFonts w:asciiTheme="majorHAnsi" w:hAnsiTheme="majorHAnsi" w:cstheme="majorHAnsi"/>
          <w:sz w:val="24"/>
          <w:szCs w:val="24"/>
        </w:rPr>
        <w:t xml:space="preserve">ay </w:t>
      </w:r>
      <w:ins w:id="10" w:author="Jenna  Merrilees" w:date="2017-02-10T13:18:00Z">
        <w:r w:rsidR="00E74DF4">
          <w:rPr>
            <w:rFonts w:asciiTheme="majorHAnsi" w:hAnsiTheme="majorHAnsi" w:cstheme="majorHAnsi"/>
            <w:sz w:val="24"/>
            <w:szCs w:val="24"/>
          </w:rPr>
          <w:t>C</w:t>
        </w:r>
      </w:ins>
      <w:del w:id="11" w:author="Jenna  Merrilees" w:date="2017-02-10T13:18:00Z">
        <w:r w:rsidDel="00E74DF4">
          <w:rPr>
            <w:rFonts w:asciiTheme="majorHAnsi" w:hAnsiTheme="majorHAnsi" w:cstheme="majorHAnsi"/>
            <w:sz w:val="24"/>
            <w:szCs w:val="24"/>
          </w:rPr>
          <w:delText>c</w:delText>
        </w:r>
      </w:del>
      <w:r>
        <w:rPr>
          <w:rFonts w:asciiTheme="majorHAnsi" w:hAnsiTheme="majorHAnsi" w:cstheme="majorHAnsi"/>
          <w:sz w:val="24"/>
          <w:szCs w:val="24"/>
        </w:rPr>
        <w:t>oncern</w:t>
      </w:r>
      <w:ins w:id="12" w:author="Jenna  Merrilees" w:date="2017-02-10T13:16:00Z">
        <w:r w:rsidR="00E74DF4">
          <w:rPr>
            <w:rFonts w:asciiTheme="majorHAnsi" w:hAnsiTheme="majorHAnsi" w:cstheme="majorHAnsi"/>
            <w:sz w:val="24"/>
            <w:szCs w:val="24"/>
          </w:rPr>
          <w:t>:</w:t>
        </w:r>
      </w:ins>
      <w:del w:id="13" w:author="Jenna  Merrilees" w:date="2017-02-10T13:16:00Z">
        <w:r w:rsidDel="00E74DF4">
          <w:rPr>
            <w:rFonts w:asciiTheme="majorHAnsi" w:hAnsiTheme="majorHAnsi" w:cstheme="majorHAnsi"/>
            <w:sz w:val="24"/>
            <w:szCs w:val="24"/>
          </w:rPr>
          <w:delText>,</w:delText>
        </w:r>
      </w:del>
    </w:p>
    <w:p w14:paraId="655CB946" w14:textId="77777777" w:rsidR="00F37C76" w:rsidRDefault="009721E2">
      <w:pPr>
        <w:spacing w:line="240" w:lineRule="auto"/>
        <w:ind w:firstLine="720"/>
        <w:rPr>
          <w:ins w:id="14" w:author="Jenna  Merrilees" w:date="2017-02-10T13:28:00Z"/>
          <w:rFonts w:asciiTheme="majorHAnsi" w:hAnsiTheme="majorHAnsi" w:cstheme="majorHAnsi"/>
          <w:sz w:val="24"/>
          <w:szCs w:val="24"/>
        </w:rPr>
        <w:pPrChange w:id="15" w:author="Jenna  Merrilees" w:date="2017-02-10T13:16:00Z">
          <w:pPr>
            <w:spacing w:line="480" w:lineRule="auto"/>
            <w:ind w:firstLine="720"/>
          </w:pPr>
        </w:pPrChange>
      </w:pPr>
      <w:del w:id="16" w:author="Jenna  Merrilees" w:date="2017-02-10T13:19:00Z">
        <w:r w:rsidRPr="009F2E58" w:rsidDel="00E74DF4">
          <w:rPr>
            <w:rFonts w:asciiTheme="majorHAnsi" w:hAnsiTheme="majorHAnsi" w:cstheme="majorHAnsi"/>
            <w:sz w:val="24"/>
            <w:szCs w:val="24"/>
          </w:rPr>
          <w:delText xml:space="preserve">I graduated a month ago with a bachelor’s degree in Network and Digital Technology </w:delText>
        </w:r>
        <w:r w:rsidR="00ED4F0E" w:rsidRPr="009F2E58" w:rsidDel="00E74DF4">
          <w:rPr>
            <w:rFonts w:asciiTheme="majorHAnsi" w:hAnsiTheme="majorHAnsi" w:cstheme="majorHAnsi"/>
            <w:sz w:val="24"/>
            <w:szCs w:val="24"/>
          </w:rPr>
          <w:delText xml:space="preserve">from the University of California, Santa Cruz </w:delText>
        </w:r>
      </w:del>
      <w:ins w:id="17" w:author="Jenna  Merrilees" w:date="2017-02-10T13:19:00Z">
        <w:r w:rsidR="00E74DF4">
          <w:rPr>
            <w:rFonts w:asciiTheme="majorHAnsi" w:hAnsiTheme="majorHAnsi" w:cstheme="majorHAnsi"/>
            <w:sz w:val="24"/>
            <w:szCs w:val="24"/>
          </w:rPr>
          <w:t>This past December I graduated from University of California, Santa Cruz with a bachelor</w:t>
        </w:r>
      </w:ins>
      <w:ins w:id="18" w:author="Jenna  Merrilees" w:date="2017-02-10T13:20:00Z">
        <w:r w:rsidR="00E74DF4">
          <w:rPr>
            <w:rFonts w:asciiTheme="majorHAnsi" w:hAnsiTheme="majorHAnsi" w:cstheme="majorHAnsi"/>
            <w:sz w:val="24"/>
            <w:szCs w:val="24"/>
          </w:rPr>
          <w:t>’</w:t>
        </w:r>
      </w:ins>
      <w:ins w:id="19" w:author="Jenna  Merrilees" w:date="2017-02-10T13:19:00Z">
        <w:r w:rsidR="00E74DF4">
          <w:rPr>
            <w:rFonts w:asciiTheme="majorHAnsi" w:hAnsiTheme="majorHAnsi" w:cstheme="majorHAnsi"/>
            <w:sz w:val="24"/>
            <w:szCs w:val="24"/>
          </w:rPr>
          <w:t>s degree in Network and Digital Technology</w:t>
        </w:r>
      </w:ins>
      <w:del w:id="20" w:author="Jenna  Merrilees" w:date="2017-02-10T13:20:00Z">
        <w:r w:rsidR="00ED4F0E" w:rsidRPr="009F2E58" w:rsidDel="00E74DF4">
          <w:rPr>
            <w:rFonts w:asciiTheme="majorHAnsi" w:hAnsiTheme="majorHAnsi" w:cstheme="majorHAnsi"/>
            <w:sz w:val="24"/>
            <w:szCs w:val="24"/>
          </w:rPr>
          <w:delText xml:space="preserve">but I </w:delText>
        </w:r>
        <w:r w:rsidR="00B964EB" w:rsidDel="00E74DF4">
          <w:rPr>
            <w:rFonts w:asciiTheme="majorHAnsi" w:hAnsiTheme="majorHAnsi" w:cstheme="majorHAnsi"/>
            <w:sz w:val="24"/>
            <w:szCs w:val="24"/>
          </w:rPr>
          <w:delText>am not</w:delText>
        </w:r>
        <w:r w:rsidR="009F2E58" w:rsidRPr="009F2E58" w:rsidDel="00E74DF4">
          <w:rPr>
            <w:rFonts w:asciiTheme="majorHAnsi" w:hAnsiTheme="majorHAnsi" w:cstheme="majorHAnsi"/>
            <w:sz w:val="24"/>
            <w:szCs w:val="24"/>
          </w:rPr>
          <w:delText xml:space="preserve"> done learning</w:delText>
        </w:r>
      </w:del>
      <w:r w:rsidR="004C0EEE" w:rsidRPr="009F2E58">
        <w:rPr>
          <w:rFonts w:asciiTheme="majorHAnsi" w:hAnsiTheme="majorHAnsi" w:cstheme="majorHAnsi"/>
          <w:sz w:val="24"/>
          <w:szCs w:val="24"/>
        </w:rPr>
        <w:t xml:space="preserve">. I wish to gain tangible experience </w:t>
      </w:r>
      <w:ins w:id="21" w:author="Jenna  Merrilees" w:date="2017-02-10T13:22:00Z">
        <w:r w:rsidR="00E74DF4">
          <w:rPr>
            <w:rFonts w:asciiTheme="majorHAnsi" w:hAnsiTheme="majorHAnsi" w:cstheme="majorHAnsi"/>
            <w:sz w:val="24"/>
            <w:szCs w:val="24"/>
          </w:rPr>
          <w:t xml:space="preserve">and technical knowledge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through </w:t>
      </w:r>
      <w:del w:id="22" w:author="Jenna  Merrilees" w:date="2017-02-10T13:23:00Z">
        <w:r w:rsidR="004C0EEE" w:rsidRPr="009F2E58" w:rsidDel="00E74DF4">
          <w:rPr>
            <w:rFonts w:asciiTheme="majorHAnsi" w:hAnsiTheme="majorHAnsi" w:cstheme="majorHAnsi"/>
            <w:sz w:val="24"/>
            <w:szCs w:val="24"/>
          </w:rPr>
          <w:delText xml:space="preserve">your </w:delText>
        </w:r>
      </w:del>
      <w:ins w:id="23" w:author="Jenna  Merrilees" w:date="2017-02-10T13:23:00Z">
        <w:r w:rsidR="00E74DF4">
          <w:rPr>
            <w:rFonts w:asciiTheme="majorHAnsi" w:hAnsiTheme="majorHAnsi" w:cstheme="majorHAnsi"/>
            <w:sz w:val="24"/>
            <w:szCs w:val="24"/>
          </w:rPr>
          <w:t>this</w:t>
        </w:r>
        <w:r w:rsidR="00E74DF4" w:rsidRPr="009F2E5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>internship</w:t>
      </w:r>
      <w:r w:rsidR="00DD34E2">
        <w:rPr>
          <w:rFonts w:asciiTheme="majorHAnsi" w:hAnsiTheme="majorHAnsi" w:cstheme="majorHAnsi"/>
          <w:sz w:val="24"/>
          <w:szCs w:val="24"/>
        </w:rPr>
        <w:t xml:space="preserve"> </w:t>
      </w:r>
      <w:ins w:id="24" w:author="Jenna  Merrilees" w:date="2017-02-10T13:23:00Z">
        <w:r w:rsidR="00E74DF4">
          <w:rPr>
            <w:rFonts w:asciiTheme="majorHAnsi" w:hAnsiTheme="majorHAnsi" w:cstheme="majorHAnsi"/>
            <w:sz w:val="24"/>
            <w:szCs w:val="24"/>
          </w:rPr>
          <w:t xml:space="preserve">for the city and county of </w:t>
        </w:r>
      </w:ins>
      <w:del w:id="25" w:author="Jenna  Merrilees" w:date="2017-02-10T13:23:00Z">
        <w:r w:rsidR="00DD34E2" w:rsidDel="00E74DF4">
          <w:rPr>
            <w:rFonts w:asciiTheme="majorHAnsi" w:hAnsiTheme="majorHAnsi" w:cstheme="majorHAnsi"/>
            <w:sz w:val="24"/>
            <w:szCs w:val="24"/>
          </w:rPr>
          <w:delText>in</w:delText>
        </w:r>
      </w:del>
      <w:r w:rsidR="00DD34E2">
        <w:rPr>
          <w:rFonts w:asciiTheme="majorHAnsi" w:hAnsiTheme="majorHAnsi" w:cstheme="majorHAnsi"/>
          <w:sz w:val="24"/>
          <w:szCs w:val="24"/>
        </w:rPr>
        <w:t xml:space="preserve"> San Francisco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. </w:t>
      </w:r>
      <w:del w:id="26" w:author="Jenna  Merrilees" w:date="2017-02-10T13:24:00Z">
        <w:r w:rsidR="004C0EEE" w:rsidRPr="009F2E58" w:rsidDel="00E74DF4">
          <w:rPr>
            <w:rFonts w:asciiTheme="majorHAnsi" w:hAnsiTheme="majorHAnsi" w:cstheme="majorHAnsi"/>
            <w:sz w:val="24"/>
            <w:szCs w:val="24"/>
          </w:rPr>
          <w:delText xml:space="preserve">That is what I felt has been lacking in my education thus far, </w:delText>
        </w:r>
        <w:r w:rsidR="00582061" w:rsidDel="00E74DF4">
          <w:rPr>
            <w:rFonts w:asciiTheme="majorHAnsi" w:hAnsiTheme="majorHAnsi" w:cstheme="majorHAnsi"/>
            <w:sz w:val="24"/>
            <w:szCs w:val="24"/>
          </w:rPr>
          <w:delText>and</w:delText>
        </w:r>
        <w:r w:rsidR="004C0EEE" w:rsidRPr="009F2E58" w:rsidDel="00E74DF4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ins w:id="27" w:author="Jenna  Merrilees" w:date="2017-02-10T13:24:00Z">
        <w:r w:rsidR="00E74DF4">
          <w:rPr>
            <w:rFonts w:asciiTheme="majorHAnsi" w:hAnsiTheme="majorHAnsi" w:cstheme="majorHAnsi"/>
            <w:sz w:val="24"/>
            <w:szCs w:val="24"/>
          </w:rPr>
          <w:t xml:space="preserve">My education up </w:t>
        </w:r>
      </w:ins>
      <w:ins w:id="28" w:author="Jenna  Merrilees" w:date="2017-02-10T13:25:00Z">
        <w:r w:rsidR="00E74DF4">
          <w:rPr>
            <w:rFonts w:asciiTheme="majorHAnsi" w:hAnsiTheme="majorHAnsi" w:cstheme="majorHAnsi"/>
            <w:sz w:val="24"/>
            <w:szCs w:val="24"/>
          </w:rPr>
          <w:t>until</w:t>
        </w:r>
      </w:ins>
      <w:ins w:id="29" w:author="Jenna  Merrilees" w:date="2017-02-10T13:24:00Z">
        <w:r w:rsidR="00E74DF4">
          <w:rPr>
            <w:rFonts w:asciiTheme="majorHAnsi" w:hAnsiTheme="majorHAnsi" w:cstheme="majorHAnsi"/>
            <w:sz w:val="24"/>
            <w:szCs w:val="24"/>
          </w:rPr>
          <w:t xml:space="preserve"> now has lacked technical, experiential learning, which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I have </w:t>
      </w:r>
      <w:ins w:id="30" w:author="Jenna  Merrilees" w:date="2017-02-10T13:24:00Z">
        <w:r w:rsidR="00E74DF4">
          <w:rPr>
            <w:rFonts w:asciiTheme="majorHAnsi" w:hAnsiTheme="majorHAnsi" w:cstheme="majorHAnsi"/>
            <w:sz w:val="24"/>
            <w:szCs w:val="24"/>
          </w:rPr>
          <w:t xml:space="preserve">tirelessly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>compensated for</w:t>
      </w:r>
      <w:r w:rsidR="00582061">
        <w:rPr>
          <w:rFonts w:asciiTheme="majorHAnsi" w:hAnsiTheme="majorHAnsi" w:cstheme="majorHAnsi"/>
          <w:sz w:val="24"/>
          <w:szCs w:val="24"/>
        </w:rPr>
        <w:t xml:space="preserve"> </w:t>
      </w:r>
      <w:ins w:id="31" w:author="Jenna  Merrilees" w:date="2017-02-10T13:25:00Z">
        <w:r w:rsidR="00E74DF4">
          <w:rPr>
            <w:rFonts w:asciiTheme="majorHAnsi" w:hAnsiTheme="majorHAnsi" w:cstheme="majorHAnsi"/>
            <w:sz w:val="24"/>
            <w:szCs w:val="24"/>
          </w:rPr>
          <w:t>creating</w:t>
        </w:r>
      </w:ins>
      <w:del w:id="32" w:author="Jenna  Merrilees" w:date="2017-02-10T13:25:00Z">
        <w:r w:rsidR="00582061" w:rsidDel="00E74DF4">
          <w:rPr>
            <w:rFonts w:asciiTheme="majorHAnsi" w:hAnsiTheme="majorHAnsi" w:cstheme="majorHAnsi"/>
            <w:sz w:val="24"/>
            <w:szCs w:val="24"/>
          </w:rPr>
          <w:delText>it</w:delText>
        </w:r>
        <w:r w:rsidR="004C0EEE" w:rsidRPr="009F2E58" w:rsidDel="00E74DF4">
          <w:rPr>
            <w:rFonts w:asciiTheme="majorHAnsi" w:hAnsiTheme="majorHAnsi" w:cstheme="majorHAnsi"/>
            <w:sz w:val="24"/>
            <w:szCs w:val="24"/>
          </w:rPr>
          <w:delText xml:space="preserve"> in</w:delText>
        </w:r>
      </w:del>
      <w:r w:rsidR="004C0EEE" w:rsidRPr="009F2E58">
        <w:rPr>
          <w:rFonts w:asciiTheme="majorHAnsi" w:hAnsiTheme="majorHAnsi" w:cstheme="majorHAnsi"/>
          <w:sz w:val="24"/>
          <w:szCs w:val="24"/>
        </w:rPr>
        <w:t xml:space="preserve"> </w:t>
      </w:r>
      <w:del w:id="33" w:author="Jenna  Merrilees" w:date="2017-02-10T13:26:00Z">
        <w:r w:rsidR="004C0EEE" w:rsidRPr="009F2E58" w:rsidDel="00F37C76">
          <w:rPr>
            <w:rFonts w:asciiTheme="majorHAnsi" w:hAnsiTheme="majorHAnsi" w:cstheme="majorHAnsi"/>
            <w:sz w:val="24"/>
            <w:szCs w:val="24"/>
          </w:rPr>
          <w:delText>my own personal projects</w:delText>
        </w:r>
      </w:del>
      <w:ins w:id="34" w:author="Jenna  Merrilees" w:date="2017-02-10T13:26:00Z">
        <w:r w:rsidR="00F37C76">
          <w:rPr>
            <w:rFonts w:asciiTheme="majorHAnsi" w:hAnsiTheme="majorHAnsi" w:cstheme="majorHAnsi"/>
            <w:sz w:val="24"/>
            <w:szCs w:val="24"/>
          </w:rPr>
          <w:t>projects on my own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.  </w:t>
      </w:r>
      <w:r w:rsidR="00ED4F0E" w:rsidRPr="009F2E58">
        <w:rPr>
          <w:rFonts w:asciiTheme="majorHAnsi" w:hAnsiTheme="majorHAnsi" w:cstheme="majorHAnsi"/>
          <w:sz w:val="24"/>
          <w:szCs w:val="24"/>
        </w:rPr>
        <w:t xml:space="preserve">In my free time I work on applications to populate my </w:t>
      </w:r>
      <w:del w:id="35" w:author="Jenna  Merrilees" w:date="2017-02-10T13:27:00Z">
        <w:r w:rsidR="00ED4F0E" w:rsidRPr="009F2E58" w:rsidDel="00F37C76">
          <w:rPr>
            <w:rFonts w:asciiTheme="majorHAnsi" w:hAnsiTheme="majorHAnsi" w:cstheme="majorHAnsi"/>
            <w:sz w:val="24"/>
            <w:szCs w:val="24"/>
          </w:rPr>
          <w:delText xml:space="preserve">recently launched </w:delText>
        </w:r>
      </w:del>
      <w:r w:rsidR="00ED4F0E" w:rsidRPr="009F2E58">
        <w:rPr>
          <w:rFonts w:asciiTheme="majorHAnsi" w:hAnsiTheme="majorHAnsi" w:cstheme="majorHAnsi"/>
          <w:sz w:val="24"/>
          <w:szCs w:val="24"/>
        </w:rPr>
        <w:t xml:space="preserve">online portfolio at bhouts.com. </w:t>
      </w:r>
      <w:del w:id="36" w:author="Jenna  Merrilees" w:date="2017-02-10T13:32:00Z">
        <w:r w:rsidR="00706C2D" w:rsidRPr="009F2E58" w:rsidDel="00F37C76">
          <w:rPr>
            <w:rFonts w:asciiTheme="majorHAnsi" w:hAnsiTheme="majorHAnsi" w:cstheme="majorHAnsi"/>
            <w:sz w:val="24"/>
            <w:szCs w:val="24"/>
          </w:rPr>
          <w:delText xml:space="preserve">From </w:delText>
        </w:r>
      </w:del>
      <w:ins w:id="37" w:author="Jenna  Merrilees" w:date="2017-02-10T13:32:00Z">
        <w:r w:rsidR="00F37C76">
          <w:rPr>
            <w:rFonts w:asciiTheme="majorHAnsi" w:hAnsiTheme="majorHAnsi" w:cstheme="majorHAnsi"/>
            <w:sz w:val="24"/>
            <w:szCs w:val="24"/>
          </w:rPr>
          <w:t>After</w:t>
        </w:r>
        <w:r w:rsidR="00F37C76" w:rsidRPr="009F2E5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="00706C2D" w:rsidRPr="009F2E58">
        <w:rPr>
          <w:rFonts w:asciiTheme="majorHAnsi" w:hAnsiTheme="majorHAnsi" w:cstheme="majorHAnsi"/>
          <w:sz w:val="24"/>
          <w:szCs w:val="24"/>
        </w:rPr>
        <w:t xml:space="preserve">writing the HTML/CSS and python controller code from scratch, </w:t>
      </w:r>
      <w:del w:id="38" w:author="Jenna  Merrilees" w:date="2017-02-10T13:32:00Z">
        <w:r w:rsidR="00706C2D" w:rsidRPr="009F2E58" w:rsidDel="00F37C76">
          <w:rPr>
            <w:rFonts w:asciiTheme="majorHAnsi" w:hAnsiTheme="majorHAnsi" w:cstheme="majorHAnsi"/>
            <w:sz w:val="24"/>
            <w:szCs w:val="24"/>
          </w:rPr>
          <w:delText>to purchasin</w:delText>
        </w:r>
        <w:r w:rsidR="004C0EEE" w:rsidRPr="009F2E58" w:rsidDel="00F37C76">
          <w:rPr>
            <w:rFonts w:asciiTheme="majorHAnsi" w:hAnsiTheme="majorHAnsi" w:cstheme="majorHAnsi"/>
            <w:sz w:val="24"/>
            <w:szCs w:val="24"/>
          </w:rPr>
          <w:delText>g the domain name and launching</w:delText>
        </w:r>
      </w:del>
      <w:ins w:id="39" w:author="Jenna  Merrilees" w:date="2017-02-10T13:32:00Z">
        <w:r w:rsidR="00F37C76">
          <w:rPr>
            <w:rFonts w:asciiTheme="majorHAnsi" w:hAnsiTheme="majorHAnsi" w:cstheme="majorHAnsi"/>
            <w:sz w:val="24"/>
            <w:szCs w:val="24"/>
          </w:rPr>
          <w:t xml:space="preserve">I purchased the domain name and launched the site, </w:t>
        </w:r>
      </w:ins>
      <w:ins w:id="40" w:author="Jenna  Merrilees" w:date="2017-02-10T13:34:00Z">
        <w:r w:rsidR="00F37C76">
          <w:rPr>
            <w:rFonts w:asciiTheme="majorHAnsi" w:hAnsiTheme="majorHAnsi" w:cstheme="majorHAnsi"/>
            <w:sz w:val="24"/>
            <w:szCs w:val="24"/>
          </w:rPr>
          <w:t xml:space="preserve">and continue to fine tune the display. I am currently </w:t>
        </w:r>
      </w:ins>
      <w:ins w:id="41" w:author="Jenna  Merrilees" w:date="2017-02-10T13:35:00Z">
        <w:r w:rsidR="00F37C76">
          <w:rPr>
            <w:rFonts w:asciiTheme="majorHAnsi" w:hAnsiTheme="majorHAnsi" w:cstheme="majorHAnsi"/>
            <w:sz w:val="24"/>
            <w:szCs w:val="24"/>
          </w:rPr>
          <w:t>formatting</w:t>
        </w:r>
      </w:ins>
      <w:ins w:id="42" w:author="Jenna  Merrilees" w:date="2017-02-10T13:34:00Z">
        <w:r w:rsidR="00F37C76">
          <w:rPr>
            <w:rFonts w:asciiTheme="majorHAnsi" w:hAnsiTheme="majorHAnsi" w:cstheme="majorHAnsi"/>
            <w:sz w:val="24"/>
            <w:szCs w:val="24"/>
          </w:rPr>
          <w:t xml:space="preserve"> the site</w:t>
        </w:r>
      </w:ins>
      <w:ins w:id="43" w:author="Jenna  Merrilees" w:date="2017-02-10T13:35:00Z">
        <w:r w:rsidR="00F37C76">
          <w:rPr>
            <w:rFonts w:asciiTheme="majorHAnsi" w:hAnsiTheme="majorHAnsi" w:cstheme="majorHAnsi"/>
            <w:sz w:val="24"/>
            <w:szCs w:val="24"/>
          </w:rPr>
          <w:t xml:space="preserve"> to display</w:t>
        </w:r>
      </w:ins>
      <w:ins w:id="44" w:author="Jenna  Merrilees" w:date="2017-02-10T13:34:00Z">
        <w:r w:rsidR="00F37C76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45" w:author="Jenna  Merrilees" w:date="2017-02-10T13:27:00Z">
        <w:r w:rsidR="00706C2D" w:rsidRPr="009F2E58" w:rsidDel="00F37C76">
          <w:rPr>
            <w:rFonts w:asciiTheme="majorHAnsi" w:hAnsiTheme="majorHAnsi" w:cstheme="majorHAnsi"/>
            <w:sz w:val="24"/>
            <w:szCs w:val="24"/>
          </w:rPr>
          <w:delText>, t</w:delText>
        </w:r>
      </w:del>
      <w:del w:id="46" w:author="Jenna  Merrilees" w:date="2017-02-10T13:34:00Z">
        <w:r w:rsidR="00706C2D" w:rsidRPr="009F2E58" w:rsidDel="00F37C76">
          <w:rPr>
            <w:rFonts w:asciiTheme="majorHAnsi" w:hAnsiTheme="majorHAnsi" w:cstheme="majorHAnsi"/>
            <w:sz w:val="24"/>
            <w:szCs w:val="24"/>
          </w:rPr>
          <w:delText>he experience has been very rewarding. I take pride in my work and thus while the site is launched, I am continually fine tuning it so that it is displayed nicely</w:delText>
        </w:r>
      </w:del>
      <w:r w:rsidR="00706C2D" w:rsidRPr="009F2E58">
        <w:rPr>
          <w:rFonts w:asciiTheme="majorHAnsi" w:hAnsiTheme="majorHAnsi" w:cstheme="majorHAnsi"/>
          <w:sz w:val="24"/>
          <w:szCs w:val="24"/>
        </w:rPr>
        <w:t xml:space="preserve"> across all devices</w:t>
      </w:r>
      <w:ins w:id="47" w:author="Jenna  Merrilees" w:date="2017-02-10T13:28:00Z">
        <w:r w:rsidR="00F37C76">
          <w:rPr>
            <w:rFonts w:asciiTheme="majorHAnsi" w:hAnsiTheme="majorHAnsi" w:cstheme="majorHAnsi"/>
            <w:sz w:val="24"/>
            <w:szCs w:val="24"/>
          </w:rPr>
          <w:t xml:space="preserve">. </w:t>
        </w:r>
      </w:ins>
      <w:ins w:id="48" w:author="Jenna  Merrilees" w:date="2017-02-10T13:40:00Z">
        <w:r w:rsidR="00410FC9">
          <w:rPr>
            <w:rFonts w:asciiTheme="majorHAnsi" w:hAnsiTheme="majorHAnsi" w:cstheme="majorHAnsi"/>
            <w:sz w:val="24"/>
            <w:szCs w:val="24"/>
          </w:rPr>
          <w:t xml:space="preserve">If I could summarize what I took away from my undergraduate experience, it would be my love for building something from scratch. </w:t>
        </w:r>
      </w:ins>
    </w:p>
    <w:p w14:paraId="313CB122" w14:textId="77777777" w:rsidR="00E74DF4" w:rsidRDefault="00706C2D">
      <w:pPr>
        <w:spacing w:line="240" w:lineRule="auto"/>
        <w:ind w:firstLine="720"/>
        <w:rPr>
          <w:ins w:id="49" w:author="Jenna  Merrilees" w:date="2017-02-10T13:21:00Z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pPrChange w:id="50" w:author="Jenna  Merrilees" w:date="2017-02-10T13:16:00Z">
          <w:pPr>
            <w:spacing w:line="480" w:lineRule="auto"/>
            <w:ind w:firstLine="720"/>
          </w:pPr>
        </w:pPrChange>
      </w:pPr>
      <w:del w:id="51" w:author="Jenna  Merrilees" w:date="2017-02-10T13:28:00Z">
        <w:r w:rsidRPr="009F2E58" w:rsidDel="00F37C76">
          <w:rPr>
            <w:rFonts w:asciiTheme="majorHAnsi" w:hAnsiTheme="majorHAnsi" w:cstheme="majorHAnsi"/>
            <w:sz w:val="24"/>
            <w:szCs w:val="24"/>
          </w:rPr>
          <w:delText xml:space="preserve"> while adding and improving</w:delText>
        </w:r>
        <w:r w:rsidR="008B18FB" w:rsidDel="00F37C76">
          <w:rPr>
            <w:rFonts w:asciiTheme="majorHAnsi" w:hAnsiTheme="majorHAnsi" w:cstheme="majorHAnsi"/>
            <w:sz w:val="24"/>
            <w:szCs w:val="24"/>
          </w:rPr>
          <w:delText xml:space="preserve"> upon the projects in my portfoli</w:delText>
        </w:r>
        <w:r w:rsidR="00F045A0" w:rsidDel="00F37C76">
          <w:rPr>
            <w:rFonts w:asciiTheme="majorHAnsi" w:hAnsiTheme="majorHAnsi" w:cstheme="majorHAnsi"/>
            <w:sz w:val="24"/>
            <w:szCs w:val="24"/>
          </w:rPr>
          <w:delText>o</w:delText>
        </w:r>
        <w:r w:rsidRPr="009F2E58" w:rsidDel="00F37C76">
          <w:rPr>
            <w:rFonts w:asciiTheme="majorHAnsi" w:hAnsiTheme="majorHAnsi" w:cstheme="majorHAnsi"/>
            <w:sz w:val="24"/>
            <w:szCs w:val="24"/>
          </w:rPr>
          <w:delText xml:space="preserve">. </w:delText>
        </w:r>
      </w:del>
      <w:r w:rsidRPr="009F2E58">
        <w:rPr>
          <w:rFonts w:asciiTheme="majorHAnsi" w:hAnsiTheme="majorHAnsi" w:cstheme="majorHAnsi"/>
          <w:sz w:val="24"/>
          <w:szCs w:val="24"/>
        </w:rPr>
        <w:t xml:space="preserve">The three most valuable </w:t>
      </w:r>
      <w:r w:rsidR="00205CF5">
        <w:rPr>
          <w:rFonts w:asciiTheme="majorHAnsi" w:hAnsiTheme="majorHAnsi" w:cstheme="majorHAnsi"/>
          <w:sz w:val="24"/>
          <w:szCs w:val="24"/>
        </w:rPr>
        <w:t>classes</w:t>
      </w:r>
      <w:r w:rsidRPr="009F2E58">
        <w:rPr>
          <w:rFonts w:asciiTheme="majorHAnsi" w:hAnsiTheme="majorHAnsi" w:cstheme="majorHAnsi"/>
          <w:sz w:val="24"/>
          <w:szCs w:val="24"/>
        </w:rPr>
        <w:t xml:space="preserve"> in </w:t>
      </w:r>
      <w:del w:id="52" w:author="Jenna  Merrilees" w:date="2017-02-10T13:29:00Z">
        <w:r w:rsidRPr="009F2E58" w:rsidDel="00F37C76">
          <w:rPr>
            <w:rFonts w:asciiTheme="majorHAnsi" w:hAnsiTheme="majorHAnsi" w:cstheme="majorHAnsi"/>
            <w:sz w:val="24"/>
            <w:szCs w:val="24"/>
          </w:rPr>
          <w:delText xml:space="preserve">my </w:delText>
        </w:r>
        <w:r w:rsidR="004C0EEE" w:rsidRPr="009F2E58" w:rsidDel="00F37C76">
          <w:rPr>
            <w:rFonts w:asciiTheme="majorHAnsi" w:hAnsiTheme="majorHAnsi" w:cstheme="majorHAnsi"/>
            <w:sz w:val="24"/>
            <w:szCs w:val="24"/>
          </w:rPr>
          <w:delText>undergraduate program</w:delText>
        </w:r>
      </w:del>
      <w:ins w:id="53" w:author="Jenna  Merrilees" w:date="2017-02-10T13:29:00Z">
        <w:r w:rsidR="00F37C76">
          <w:rPr>
            <w:rFonts w:asciiTheme="majorHAnsi" w:hAnsiTheme="majorHAnsi" w:cstheme="majorHAnsi"/>
            <w:sz w:val="24"/>
            <w:szCs w:val="24"/>
          </w:rPr>
          <w:t>college</w:t>
        </w:r>
      </w:ins>
      <w:r w:rsidR="00F44CAD">
        <w:rPr>
          <w:rFonts w:asciiTheme="majorHAnsi" w:hAnsiTheme="majorHAnsi" w:cstheme="majorHAnsi"/>
          <w:sz w:val="24"/>
          <w:szCs w:val="24"/>
        </w:rPr>
        <w:t xml:space="preserve"> involved </w:t>
      </w:r>
      <w:del w:id="54" w:author="Jenna  Merrilees" w:date="2017-02-10T13:29:00Z">
        <w:r w:rsidR="00F44CAD" w:rsidDel="00F37C76">
          <w:rPr>
            <w:rFonts w:asciiTheme="majorHAnsi" w:hAnsiTheme="majorHAnsi" w:cstheme="majorHAnsi"/>
            <w:sz w:val="24"/>
            <w:szCs w:val="24"/>
          </w:rPr>
          <w:delText xml:space="preserve">working on </w:delText>
        </w:r>
      </w:del>
      <w:r w:rsidR="00F44CAD">
        <w:rPr>
          <w:rFonts w:asciiTheme="majorHAnsi" w:hAnsiTheme="majorHAnsi" w:cstheme="majorHAnsi"/>
          <w:sz w:val="24"/>
          <w:szCs w:val="24"/>
        </w:rPr>
        <w:t>group projects</w:t>
      </w:r>
      <w:del w:id="55" w:author="Jenna  Merrilees" w:date="2017-02-10T13:29:00Z">
        <w:r w:rsidR="00F44CAD" w:rsidDel="00F37C76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ins w:id="56" w:author="Jenna  Merrilees" w:date="2017-02-10T13:29:00Z">
        <w:r w:rsidR="00F37C76">
          <w:rPr>
            <w:rFonts w:asciiTheme="majorHAnsi" w:hAnsiTheme="majorHAnsi" w:cstheme="majorHAnsi"/>
            <w:sz w:val="24"/>
            <w:szCs w:val="24"/>
          </w:rPr>
          <w:t>, which has prepared me for an internship program such as this one</w:t>
        </w:r>
      </w:ins>
      <w:ins w:id="57" w:author="Jenna  Merrilees" w:date="2017-02-10T13:30:00Z">
        <w:r w:rsidR="00F37C76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58" w:author="Jenna  Merrilees" w:date="2017-02-10T13:29:00Z">
        <w:r w:rsidR="00F44CAD" w:rsidDel="00F37C76">
          <w:rPr>
            <w:rFonts w:asciiTheme="majorHAnsi" w:hAnsiTheme="majorHAnsi" w:cstheme="majorHAnsi"/>
            <w:sz w:val="24"/>
            <w:szCs w:val="24"/>
          </w:rPr>
          <w:delText>and this fact has</w:delText>
        </w:r>
        <w:r w:rsidR="004C0EEE" w:rsidRPr="009F2E58" w:rsidDel="00F37C76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  <w:r w:rsidRPr="009F2E58" w:rsidDel="00F37C76">
          <w:rPr>
            <w:rFonts w:asciiTheme="majorHAnsi" w:hAnsiTheme="majorHAnsi" w:cstheme="majorHAnsi"/>
            <w:sz w:val="24"/>
            <w:szCs w:val="24"/>
          </w:rPr>
          <w:delText>made me realize your program would be invaluable to me</w:delText>
        </w:r>
      </w:del>
      <w:r w:rsidR="009F2E58" w:rsidRPr="009F2E58">
        <w:rPr>
          <w:rFonts w:asciiTheme="majorHAnsi" w:hAnsiTheme="majorHAnsi" w:cstheme="majorHAnsi"/>
          <w:sz w:val="24"/>
          <w:szCs w:val="24"/>
        </w:rPr>
        <w:t>. In “I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ntro to </w:t>
      </w:r>
      <w:r w:rsidR="009F2E58" w:rsidRPr="009F2E58">
        <w:rPr>
          <w:rFonts w:asciiTheme="majorHAnsi" w:hAnsiTheme="majorHAnsi" w:cstheme="majorHAnsi"/>
          <w:sz w:val="24"/>
          <w:szCs w:val="24"/>
        </w:rPr>
        <w:t>N</w:t>
      </w:r>
      <w:r w:rsidR="004C0EEE" w:rsidRPr="009F2E58">
        <w:rPr>
          <w:rFonts w:asciiTheme="majorHAnsi" w:hAnsiTheme="majorHAnsi" w:cstheme="majorHAnsi"/>
          <w:sz w:val="24"/>
          <w:szCs w:val="24"/>
        </w:rPr>
        <w:t>etworking</w:t>
      </w:r>
      <w:r w:rsidR="009F2E58" w:rsidRPr="009F2E58">
        <w:rPr>
          <w:rFonts w:asciiTheme="majorHAnsi" w:hAnsiTheme="majorHAnsi" w:cstheme="majorHAnsi"/>
          <w:sz w:val="24"/>
          <w:szCs w:val="24"/>
        </w:rPr>
        <w:t>”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 we created both simulated and physical networks</w:t>
      </w:r>
      <w:del w:id="59" w:author="Jenna  Merrilees" w:date="2017-02-10T13:36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 for which we created</w:delText>
        </w:r>
      </w:del>
      <w:ins w:id="60" w:author="Jenna  Merrilees" w:date="2017-02-10T13:36:00Z">
        <w:r w:rsidR="00410FC9">
          <w:rPr>
            <w:rFonts w:asciiTheme="majorHAnsi" w:hAnsiTheme="majorHAnsi" w:cstheme="majorHAnsi"/>
            <w:sz w:val="24"/>
            <w:szCs w:val="24"/>
          </w:rPr>
          <w:t>, created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 protocols for the node</w:t>
      </w:r>
      <w:r w:rsidR="00530710">
        <w:rPr>
          <w:rFonts w:asciiTheme="majorHAnsi" w:hAnsiTheme="majorHAnsi" w:cstheme="majorHAnsi"/>
          <w:sz w:val="24"/>
          <w:szCs w:val="24"/>
        </w:rPr>
        <w:t>s’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 communication</w:t>
      </w:r>
      <w:r w:rsidR="009F2E58" w:rsidRPr="009F2E58">
        <w:rPr>
          <w:rFonts w:asciiTheme="majorHAnsi" w:hAnsiTheme="majorHAnsi" w:cstheme="majorHAnsi"/>
          <w:sz w:val="24"/>
          <w:szCs w:val="24"/>
        </w:rPr>
        <w:t>,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 </w:t>
      </w:r>
      <w:del w:id="61" w:author="Jenna  Merrilees" w:date="2017-02-10T13:36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as well as a </w:delText>
        </w:r>
      </w:del>
      <w:ins w:id="62" w:author="Jenna  Merrilees" w:date="2017-02-10T13:36:00Z">
        <w:r w:rsidR="00410FC9">
          <w:rPr>
            <w:rFonts w:asciiTheme="majorHAnsi" w:hAnsiTheme="majorHAnsi" w:cstheme="majorHAnsi"/>
            <w:sz w:val="24"/>
            <w:szCs w:val="24"/>
          </w:rPr>
          <w:t xml:space="preserve">and a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>firewall</w:t>
      </w:r>
      <w:r w:rsidR="00530710">
        <w:rPr>
          <w:rFonts w:asciiTheme="majorHAnsi" w:hAnsiTheme="majorHAnsi" w:cstheme="majorHAnsi"/>
          <w:sz w:val="24"/>
          <w:szCs w:val="24"/>
        </w:rPr>
        <w:t xml:space="preserve"> to filter this communication</w:t>
      </w:r>
      <w:ins w:id="63" w:author="Jenna  Merrilees" w:date="2017-02-10T13:36:00Z">
        <w:r w:rsidR="00410FC9">
          <w:rPr>
            <w:rFonts w:asciiTheme="majorHAnsi" w:hAnsiTheme="majorHAnsi" w:cstheme="majorHAnsi"/>
            <w:sz w:val="24"/>
            <w:szCs w:val="24"/>
          </w:rPr>
          <w:t xml:space="preserve"> (different used twice)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>. In</w:t>
      </w:r>
      <w:ins w:id="64" w:author="Jenna  Merrilees" w:date="2017-02-10T13:37:00Z">
        <w:r w:rsidR="00410FC9">
          <w:rPr>
            <w:rFonts w:asciiTheme="majorHAnsi" w:hAnsiTheme="majorHAnsi" w:cstheme="majorHAnsi"/>
            <w:sz w:val="24"/>
            <w:szCs w:val="24"/>
          </w:rPr>
          <w:t xml:space="preserve"> just four weeks in an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 </w:t>
      </w:r>
      <w:del w:id="65" w:author="Jenna  Merrilees" w:date="2017-02-10T13:37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my </w:delText>
        </w:r>
      </w:del>
      <w:r w:rsidR="00D94C2C">
        <w:rPr>
          <w:rFonts w:asciiTheme="majorHAnsi" w:hAnsiTheme="majorHAnsi" w:cstheme="majorHAnsi"/>
          <w:sz w:val="24"/>
          <w:szCs w:val="24"/>
        </w:rPr>
        <w:t>“I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ntro to </w:t>
      </w:r>
      <w:r w:rsidR="00D94C2C">
        <w:rPr>
          <w:rFonts w:asciiTheme="majorHAnsi" w:hAnsiTheme="majorHAnsi" w:cstheme="majorHAnsi"/>
          <w:sz w:val="24"/>
          <w:szCs w:val="24"/>
        </w:rPr>
        <w:t>S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oftware </w:t>
      </w:r>
      <w:r w:rsidR="00D94C2C">
        <w:rPr>
          <w:rFonts w:asciiTheme="majorHAnsi" w:hAnsiTheme="majorHAnsi" w:cstheme="majorHAnsi"/>
          <w:sz w:val="24"/>
          <w:szCs w:val="24"/>
        </w:rPr>
        <w:t>E</w:t>
      </w:r>
      <w:r w:rsidR="004C0EEE" w:rsidRPr="009F2E58">
        <w:rPr>
          <w:rFonts w:asciiTheme="majorHAnsi" w:hAnsiTheme="majorHAnsi" w:cstheme="majorHAnsi"/>
          <w:sz w:val="24"/>
          <w:szCs w:val="24"/>
        </w:rPr>
        <w:t>ngineering</w:t>
      </w:r>
      <w:r w:rsidR="00D94C2C">
        <w:rPr>
          <w:rFonts w:asciiTheme="majorHAnsi" w:hAnsiTheme="majorHAnsi" w:cstheme="majorHAnsi"/>
          <w:sz w:val="24"/>
          <w:szCs w:val="24"/>
        </w:rPr>
        <w:t>”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 </w:t>
      </w:r>
      <w:ins w:id="66" w:author="Jenna  Merrilees" w:date="2017-02-10T13:37:00Z">
        <w:r w:rsidR="00410FC9">
          <w:rPr>
            <w:rFonts w:asciiTheme="majorHAnsi" w:hAnsiTheme="majorHAnsi" w:cstheme="majorHAnsi"/>
            <w:sz w:val="24"/>
            <w:szCs w:val="24"/>
          </w:rPr>
          <w:t xml:space="preserve">course my group of 5 was able to </w:t>
        </w:r>
      </w:ins>
      <w:ins w:id="67" w:author="Jenna  Merrilees" w:date="2017-02-10T13:38:00Z">
        <w:r w:rsidR="00410FC9">
          <w:rPr>
            <w:rFonts w:asciiTheme="majorHAnsi" w:hAnsiTheme="majorHAnsi" w:cstheme="majorHAnsi"/>
            <w:sz w:val="24"/>
            <w:szCs w:val="24"/>
          </w:rPr>
          <w:t>develop</w:t>
        </w:r>
      </w:ins>
      <w:ins w:id="68" w:author="Jenna  Merrilees" w:date="2017-02-10T13:37:00Z">
        <w:r w:rsidR="00410FC9">
          <w:rPr>
            <w:rFonts w:asciiTheme="majorHAnsi" w:hAnsiTheme="majorHAnsi" w:cstheme="majorHAnsi"/>
            <w:sz w:val="24"/>
            <w:szCs w:val="24"/>
          </w:rPr>
          <w:t xml:space="preserve"> an Android application. </w:t>
        </w:r>
      </w:ins>
      <w:del w:id="69" w:author="Jenna  Merrilees" w:date="2017-02-10T13:38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I was amazed at the android app my group of 5 delivered in just four weeks. </w:delText>
        </w:r>
      </w:del>
      <w:r w:rsidR="004C0EEE" w:rsidRPr="009F2E58">
        <w:rPr>
          <w:rFonts w:asciiTheme="majorHAnsi" w:hAnsiTheme="majorHAnsi" w:cstheme="majorHAnsi"/>
          <w:sz w:val="24"/>
          <w:szCs w:val="24"/>
        </w:rPr>
        <w:t xml:space="preserve">With no prior experience </w:t>
      </w:r>
      <w:del w:id="70" w:author="Jenna  Merrilees" w:date="2017-02-10T13:39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with </w:delText>
        </w:r>
      </w:del>
      <w:ins w:id="71" w:author="Jenna  Merrilees" w:date="2017-02-10T13:39:00Z">
        <w:r w:rsidR="00410FC9">
          <w:rPr>
            <w:rFonts w:asciiTheme="majorHAnsi" w:hAnsiTheme="majorHAnsi" w:cstheme="majorHAnsi"/>
            <w:sz w:val="24"/>
            <w:szCs w:val="24"/>
          </w:rPr>
          <w:t>using</w:t>
        </w:r>
        <w:r w:rsidR="00410FC9" w:rsidRPr="009F2E5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>Android Studio</w:t>
      </w:r>
      <w:ins w:id="72" w:author="Jenna  Merrilees" w:date="2017-02-10T13:39:00Z">
        <w:r w:rsidR="00410FC9">
          <w:rPr>
            <w:rFonts w:asciiTheme="majorHAnsi" w:hAnsiTheme="majorHAnsi" w:cstheme="majorHAnsi"/>
            <w:sz w:val="24"/>
            <w:szCs w:val="24"/>
          </w:rPr>
          <w:t>,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 we created a fully </w:t>
      </w:r>
      <w:del w:id="73" w:author="Jenna  Merrilees" w:date="2017-02-10T13:39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functional </w:delText>
        </w:r>
      </w:del>
      <w:ins w:id="74" w:author="Jenna  Merrilees" w:date="2017-02-10T13:39:00Z">
        <w:r w:rsidR="00410FC9" w:rsidRPr="009F2E58">
          <w:rPr>
            <w:rFonts w:asciiTheme="majorHAnsi" w:hAnsiTheme="majorHAnsi" w:cstheme="majorHAnsi"/>
            <w:sz w:val="24"/>
            <w:szCs w:val="24"/>
          </w:rPr>
          <w:t>function</w:t>
        </w:r>
        <w:r w:rsidR="00410FC9">
          <w:rPr>
            <w:rFonts w:asciiTheme="majorHAnsi" w:hAnsiTheme="majorHAnsi" w:cstheme="majorHAnsi"/>
            <w:sz w:val="24"/>
            <w:szCs w:val="24"/>
          </w:rPr>
          <w:t>ing</w:t>
        </w:r>
        <w:r w:rsidR="00410FC9" w:rsidRPr="009F2E5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“Getting Things Done” app based on the ideology of David Allen, exemplifying two qualities I pride myself on: the ability to learn quickly and communicate well with groups. </w:t>
      </w:r>
      <w:ins w:id="75" w:author="Jenna  Merrilees" w:date="2017-02-10T13:40:00Z">
        <w:r w:rsidR="00410FC9">
          <w:rPr>
            <w:rFonts w:asciiTheme="majorHAnsi" w:hAnsiTheme="majorHAnsi" w:cstheme="majorHAnsi"/>
            <w:sz w:val="24"/>
            <w:szCs w:val="24"/>
          </w:rPr>
          <w:t xml:space="preserve">Today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I </w:t>
      </w:r>
      <w:del w:id="76" w:author="Jenna  Merrilees" w:date="2017-02-10T13:39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even </w:delText>
        </w:r>
      </w:del>
      <w:r w:rsidR="004C0EEE" w:rsidRPr="009F2E58">
        <w:rPr>
          <w:rFonts w:asciiTheme="majorHAnsi" w:hAnsiTheme="majorHAnsi" w:cstheme="majorHAnsi"/>
          <w:sz w:val="24"/>
          <w:szCs w:val="24"/>
        </w:rPr>
        <w:t xml:space="preserve">use </w:t>
      </w:r>
      <w:ins w:id="77" w:author="Jenna  Merrilees" w:date="2017-02-10T13:39:00Z">
        <w:r w:rsidR="00410FC9">
          <w:rPr>
            <w:rFonts w:asciiTheme="majorHAnsi" w:hAnsiTheme="majorHAnsi" w:cstheme="majorHAnsi"/>
            <w:sz w:val="24"/>
            <w:szCs w:val="24"/>
          </w:rPr>
          <w:t>this</w:t>
        </w:r>
      </w:ins>
      <w:del w:id="78" w:author="Jenna  Merrilees" w:date="2017-02-10T13:39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>my</w:delText>
        </w:r>
      </w:del>
      <w:del w:id="79" w:author="Jenna  Merrilees" w:date="2017-02-10T13:40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del w:id="80" w:author="Jenna  Merrilees" w:date="2017-02-10T13:39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>own</w:delText>
        </w:r>
      </w:del>
      <w:r w:rsidR="004C0EEE" w:rsidRPr="009F2E58">
        <w:rPr>
          <w:rFonts w:asciiTheme="majorHAnsi" w:hAnsiTheme="majorHAnsi" w:cstheme="majorHAnsi"/>
          <w:sz w:val="24"/>
          <w:szCs w:val="24"/>
        </w:rPr>
        <w:t xml:space="preserve"> app</w:t>
      </w:r>
      <w:del w:id="81" w:author="Jenna  Merrilees" w:date="2017-02-10T13:40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 today</w:delText>
        </w:r>
      </w:del>
      <w:r w:rsidR="004C0EEE" w:rsidRPr="009F2E58">
        <w:rPr>
          <w:rFonts w:asciiTheme="majorHAnsi" w:hAnsiTheme="majorHAnsi" w:cstheme="majorHAnsi"/>
          <w:sz w:val="24"/>
          <w:szCs w:val="24"/>
        </w:rPr>
        <w:t xml:space="preserve"> on my tablet to organize my </w:t>
      </w:r>
      <w:ins w:id="82" w:author="Jenna  Merrilees" w:date="2017-02-10T13:40:00Z">
        <w:r w:rsidR="00410FC9">
          <w:rPr>
            <w:rFonts w:asciiTheme="majorHAnsi" w:hAnsiTheme="majorHAnsi" w:cstheme="majorHAnsi"/>
            <w:sz w:val="24"/>
            <w:szCs w:val="24"/>
          </w:rPr>
          <w:t xml:space="preserve">daily 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tasks. </w:t>
      </w:r>
      <w:r w:rsidR="009F2E58" w:rsidRPr="009F2E58">
        <w:rPr>
          <w:rFonts w:asciiTheme="majorHAnsi" w:hAnsiTheme="majorHAnsi" w:cstheme="majorHAnsi"/>
          <w:sz w:val="24"/>
          <w:szCs w:val="24"/>
        </w:rPr>
        <w:t xml:space="preserve">In </w:t>
      </w:r>
      <w:ins w:id="83" w:author="Jenna  Merrilees" w:date="2017-02-10T13:41:00Z">
        <w:r w:rsidR="00410FC9">
          <w:rPr>
            <w:rFonts w:asciiTheme="majorHAnsi" w:hAnsiTheme="majorHAnsi" w:cstheme="majorHAnsi"/>
            <w:sz w:val="24"/>
            <w:szCs w:val="24"/>
          </w:rPr>
          <w:t xml:space="preserve">a course entitled </w:t>
        </w:r>
      </w:ins>
      <w:del w:id="84" w:author="Jenna  Merrilees" w:date="2017-02-10T13:41:00Z">
        <w:r w:rsidR="009F2E58" w:rsidRPr="009F2E58" w:rsidDel="00410FC9">
          <w:rPr>
            <w:rFonts w:asciiTheme="majorHAnsi" w:hAnsiTheme="majorHAnsi" w:cstheme="majorHAnsi"/>
            <w:sz w:val="24"/>
            <w:szCs w:val="24"/>
          </w:rPr>
          <w:delText>the</w:delText>
        </w:r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 third class, </w:delText>
        </w:r>
      </w:del>
      <w:del w:id="85" w:author="Jenna  Merrilees" w:date="2017-02-10T13:42:00Z">
        <w:r w:rsidR="00D94C2C" w:rsidDel="00410FC9">
          <w:rPr>
            <w:rFonts w:asciiTheme="majorHAnsi" w:hAnsiTheme="majorHAnsi" w:cstheme="majorHAnsi"/>
            <w:sz w:val="24"/>
            <w:szCs w:val="24"/>
          </w:rPr>
          <w:delText>“</w:delText>
        </w:r>
      </w:del>
      <w:r w:rsidR="00D94C2C">
        <w:rPr>
          <w:rFonts w:asciiTheme="majorHAnsi" w:hAnsiTheme="majorHAnsi" w:cstheme="majorHAnsi"/>
          <w:sz w:val="24"/>
          <w:szCs w:val="24"/>
        </w:rPr>
        <w:t>W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eb </w:t>
      </w:r>
      <w:r w:rsidR="00D94C2C">
        <w:rPr>
          <w:rFonts w:asciiTheme="majorHAnsi" w:hAnsiTheme="majorHAnsi" w:cstheme="majorHAnsi"/>
          <w:sz w:val="24"/>
          <w:szCs w:val="24"/>
        </w:rPr>
        <w:t>A</w:t>
      </w:r>
      <w:r w:rsidR="004C0EEE" w:rsidRPr="009F2E58">
        <w:rPr>
          <w:rFonts w:asciiTheme="majorHAnsi" w:hAnsiTheme="majorHAnsi" w:cstheme="majorHAnsi"/>
          <w:sz w:val="24"/>
          <w:szCs w:val="24"/>
        </w:rPr>
        <w:t>pplications</w:t>
      </w:r>
      <w:del w:id="86" w:author="Jenna  Merrilees" w:date="2017-02-10T13:42:00Z">
        <w:r w:rsidR="00D94C2C" w:rsidDel="00410FC9">
          <w:rPr>
            <w:rFonts w:asciiTheme="majorHAnsi" w:hAnsiTheme="majorHAnsi" w:cstheme="majorHAnsi"/>
            <w:sz w:val="24"/>
            <w:szCs w:val="24"/>
          </w:rPr>
          <w:delText>”</w:delText>
        </w:r>
      </w:del>
      <w:r w:rsidR="009F2E58" w:rsidRPr="009F2E58">
        <w:rPr>
          <w:rFonts w:asciiTheme="majorHAnsi" w:hAnsiTheme="majorHAnsi" w:cstheme="majorHAnsi"/>
          <w:sz w:val="24"/>
          <w:szCs w:val="24"/>
        </w:rPr>
        <w:t>,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 </w:t>
      </w:r>
      <w:del w:id="87" w:author="Jenna  Merrilees" w:date="2017-02-10T13:42:00Z"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group of four </w:delText>
        </w:r>
        <w:r w:rsidR="009F2E58" w:rsidRPr="009F2E58" w:rsidDel="00410FC9">
          <w:rPr>
            <w:rFonts w:asciiTheme="majorHAnsi" w:hAnsiTheme="majorHAnsi" w:cstheme="majorHAnsi"/>
            <w:sz w:val="24"/>
            <w:szCs w:val="24"/>
          </w:rPr>
          <w:delText>delivered</w:delText>
        </w:r>
        <w:r w:rsidR="004C0EEE" w:rsidRPr="009F2E58" w:rsidDel="00410FC9">
          <w:rPr>
            <w:rFonts w:asciiTheme="majorHAnsi" w:hAnsiTheme="majorHAnsi" w:cstheme="majorHAnsi"/>
            <w:sz w:val="24"/>
            <w:szCs w:val="24"/>
          </w:rPr>
          <w:delText xml:space="preserve"> our</w:delText>
        </w:r>
      </w:del>
      <w:ins w:id="88" w:author="Jenna  Merrilees" w:date="2017-02-10T13:42:00Z">
        <w:r w:rsidR="00410FC9">
          <w:rPr>
            <w:rFonts w:asciiTheme="majorHAnsi" w:hAnsiTheme="majorHAnsi" w:cstheme="majorHAnsi"/>
            <w:sz w:val="24"/>
            <w:szCs w:val="24"/>
          </w:rPr>
          <w:t>my group of four presented our</w:t>
        </w:r>
      </w:ins>
      <w:r w:rsidR="004C0EEE" w:rsidRPr="009F2E58">
        <w:rPr>
          <w:rFonts w:asciiTheme="majorHAnsi" w:hAnsiTheme="majorHAnsi" w:cstheme="majorHAnsi"/>
          <w:sz w:val="24"/>
          <w:szCs w:val="24"/>
        </w:rPr>
        <w:t xml:space="preserve"> final project called “The Polaris Project,” in which a user can query a catalog of stars based on their telescope parameters </w:t>
      </w:r>
      <w:r w:rsidR="009F2E58">
        <w:rPr>
          <w:rFonts w:asciiTheme="majorHAnsi" w:hAnsiTheme="majorHAnsi" w:cstheme="majorHAnsi"/>
          <w:sz w:val="24"/>
          <w:szCs w:val="24"/>
        </w:rPr>
        <w:t xml:space="preserve">returning </w:t>
      </w:r>
      <w:r w:rsidR="004C0EEE" w:rsidRPr="009F2E58">
        <w:rPr>
          <w:rFonts w:asciiTheme="majorHAnsi" w:hAnsiTheme="majorHAnsi" w:cstheme="majorHAnsi"/>
          <w:sz w:val="24"/>
          <w:szCs w:val="24"/>
        </w:rPr>
        <w:t xml:space="preserve"> a “guide star” to help </w:t>
      </w:r>
      <w:r w:rsidR="009F2E58" w:rsidRPr="009F2E58">
        <w:rPr>
          <w:rFonts w:asciiTheme="majorHAnsi" w:hAnsiTheme="majorHAnsi" w:cstheme="majorHAnsi"/>
          <w:sz w:val="24"/>
          <w:szCs w:val="24"/>
        </w:rPr>
        <w:t xml:space="preserve">the astronomer apply </w:t>
      </w:r>
      <w:r w:rsidR="009F2E58" w:rsidRPr="009F2E58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adaptive optics</w:t>
      </w:r>
      <w:ins w:id="89" w:author="Jenna  Merrilees" w:date="2017-02-10T13:43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>(good!)</w:t>
        </w:r>
      </w:ins>
      <w:r w:rsidR="009F2E58" w:rsidRPr="009F2E58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 I am seeking an experience like these to launch a career in the field of technology</w:t>
      </w:r>
      <w:ins w:id="90" w:author="Jenna  Merrilees" w:date="2017-02-10T13:43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 xml:space="preserve">, </w:t>
        </w:r>
      </w:ins>
      <w:del w:id="91" w:author="Jenna  Merrilees" w:date="2017-02-10T13:43:00Z">
        <w:r w:rsidR="009F2E58" w:rsidRPr="009F2E58" w:rsidDel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delText>/</w:delText>
        </w:r>
      </w:del>
      <w:r w:rsidR="009F2E58" w:rsidRPr="009F2E58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networks</w:t>
      </w:r>
      <w:ins w:id="92" w:author="Jenna  Merrilees" w:date="2017-02-10T13:43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 xml:space="preserve"> and </w:t>
        </w:r>
      </w:ins>
      <w:del w:id="93" w:author="Jenna  Merrilees" w:date="2017-02-10T13:43:00Z">
        <w:r w:rsidR="009F2E58" w:rsidRPr="009F2E58" w:rsidDel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delText>/</w:delText>
        </w:r>
      </w:del>
      <w:r w:rsidR="009F2E58" w:rsidRPr="009F2E58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software engineering </w:t>
      </w:r>
      <w:del w:id="94" w:author="Jenna  Merrilees" w:date="2017-02-10T13:43:00Z">
        <w:r w:rsidR="009F2E58" w:rsidRPr="009F2E58" w:rsidDel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delText>and I think your internship program would be perfect</w:delText>
        </w:r>
      </w:del>
      <w:ins w:id="95" w:author="Jenna  Merrilees" w:date="2017-02-10T13:43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 xml:space="preserve">one I think would best be launched through an </w:t>
        </w:r>
      </w:ins>
      <w:ins w:id="96" w:author="Jenna  Merrilees" w:date="2017-02-10T13:44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>internship</w:t>
        </w:r>
      </w:ins>
      <w:ins w:id="97" w:author="Jenna  Merrilees" w:date="2017-02-10T13:43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 xml:space="preserve"> program through </w:t>
        </w:r>
      </w:ins>
      <w:ins w:id="98" w:author="Jenna  Merrilees" w:date="2017-02-10T13:44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>experiential</w:t>
        </w:r>
      </w:ins>
      <w:ins w:id="99" w:author="Jenna  Merrilees" w:date="2017-02-10T13:43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 xml:space="preserve"> </w:t>
        </w:r>
      </w:ins>
      <w:ins w:id="100" w:author="Jenna  Merrilees" w:date="2017-02-10T13:44:00Z">
        <w:r w:rsidR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 xml:space="preserve">learning in order to practice my technical skills in a group environment. </w:t>
        </w:r>
      </w:ins>
      <w:del w:id="101" w:author="Jenna  Merrilees" w:date="2017-02-10T13:43:00Z">
        <w:r w:rsidR="009F2E58" w:rsidRPr="009F2E58" w:rsidDel="00410FC9"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delText>!</w:delText>
        </w:r>
      </w:del>
    </w:p>
    <w:p w14:paraId="0064451D" w14:textId="77777777" w:rsidR="00E74DF4" w:rsidRDefault="00E74DF4">
      <w:pPr>
        <w:spacing w:line="240" w:lineRule="auto"/>
        <w:rPr>
          <w:ins w:id="102" w:author="Jenna  Merrilees" w:date="2017-02-10T13:23:00Z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pPrChange w:id="103" w:author="Jenna  Merrilees" w:date="2017-02-10T13:22:00Z">
          <w:pPr>
            <w:spacing w:line="480" w:lineRule="auto"/>
            <w:ind w:firstLine="720"/>
          </w:pPr>
        </w:pPrChange>
      </w:pPr>
      <w:ins w:id="104" w:author="Jenna  Merrilees" w:date="2017-02-10T13:23:00Z">
        <w:r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 xml:space="preserve">Best, </w:t>
        </w:r>
      </w:ins>
    </w:p>
    <w:p w14:paraId="21BC2242" w14:textId="77777777" w:rsidR="00E74DF4" w:rsidRDefault="00E74DF4">
      <w:pPr>
        <w:spacing w:line="240" w:lineRule="auto"/>
        <w:rPr>
          <w:ins w:id="105" w:author="Jenna  Merrilees" w:date="2017-02-10T13:21:00Z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pPrChange w:id="106" w:author="Jenna  Merrilees" w:date="2017-02-10T13:22:00Z">
          <w:pPr>
            <w:spacing w:line="480" w:lineRule="auto"/>
            <w:ind w:firstLine="720"/>
          </w:pPr>
        </w:pPrChange>
      </w:pPr>
      <w:ins w:id="107" w:author="Jenna  Merrilees" w:date="2017-02-10T13:21:00Z">
        <w:r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 xml:space="preserve">Brian G. </w:t>
        </w:r>
        <w:proofErr w:type="spellStart"/>
        <w:r>
          <w:rPr>
            <w:rFonts w:asciiTheme="majorHAnsi" w:hAnsiTheme="majorHAnsi" w:cstheme="majorHAnsi"/>
            <w:color w:val="333333"/>
            <w:sz w:val="24"/>
            <w:szCs w:val="24"/>
            <w:shd w:val="clear" w:color="auto" w:fill="FFFFFF"/>
          </w:rPr>
          <w:t>Houts</w:t>
        </w:r>
        <w:proofErr w:type="spellEnd"/>
      </w:ins>
    </w:p>
    <w:p w14:paraId="497B04B6" w14:textId="77777777" w:rsidR="00E74DF4" w:rsidRPr="00E74DF4" w:rsidRDefault="00E74DF4">
      <w:pPr>
        <w:spacing w:line="240" w:lineRule="auto"/>
        <w:rPr>
          <w:ins w:id="108" w:author="Jenna  Merrilees" w:date="2017-02-10T13:21:00Z"/>
          <w:rFonts w:asciiTheme="majorHAnsi" w:hAnsiTheme="majorHAnsi" w:cstheme="majorHAnsi"/>
          <w:color w:val="333333"/>
          <w:szCs w:val="24"/>
          <w:shd w:val="clear" w:color="auto" w:fill="FFFFFF"/>
          <w:rPrChange w:id="109" w:author="Jenna  Merrilees" w:date="2017-02-10T13:23:00Z">
            <w:rPr>
              <w:ins w:id="110" w:author="Jenna  Merrilees" w:date="2017-02-10T13:21:00Z"/>
              <w:rFonts w:asciiTheme="majorHAnsi" w:hAnsiTheme="majorHAnsi" w:cstheme="majorHAnsi"/>
              <w:color w:val="333333"/>
              <w:sz w:val="24"/>
              <w:szCs w:val="24"/>
              <w:shd w:val="clear" w:color="auto" w:fill="FFFFFF"/>
            </w:rPr>
          </w:rPrChange>
        </w:rPr>
        <w:pPrChange w:id="111" w:author="Jenna  Merrilees" w:date="2017-02-10T13:22:00Z">
          <w:pPr>
            <w:spacing w:line="480" w:lineRule="auto"/>
            <w:ind w:firstLine="720"/>
          </w:pPr>
        </w:pPrChange>
      </w:pPr>
      <w:ins w:id="112" w:author="Jenna  Merrilees" w:date="2017-02-10T13:21:00Z">
        <w:r w:rsidRPr="00E74DF4">
          <w:rPr>
            <w:rFonts w:asciiTheme="majorHAnsi" w:hAnsiTheme="majorHAnsi" w:cstheme="majorHAnsi"/>
            <w:color w:val="333333"/>
            <w:szCs w:val="24"/>
            <w:shd w:val="clear" w:color="auto" w:fill="FFFFFF"/>
            <w:rPrChange w:id="113" w:author="Jenna  Merrilees" w:date="2017-02-10T13:23:00Z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</w:rPrChange>
          </w:rPr>
          <w:t xml:space="preserve">T: </w:t>
        </w:r>
      </w:ins>
    </w:p>
    <w:p w14:paraId="0F708DF7" w14:textId="77777777" w:rsidR="00E74DF4" w:rsidRPr="00E74DF4" w:rsidRDefault="00E74DF4">
      <w:pPr>
        <w:spacing w:line="240" w:lineRule="auto"/>
        <w:rPr>
          <w:ins w:id="114" w:author="Jenna  Merrilees" w:date="2017-02-10T13:21:00Z"/>
          <w:rFonts w:asciiTheme="majorHAnsi" w:hAnsiTheme="majorHAnsi" w:cstheme="majorHAnsi"/>
          <w:color w:val="333333"/>
          <w:szCs w:val="24"/>
          <w:shd w:val="clear" w:color="auto" w:fill="FFFFFF"/>
          <w:rPrChange w:id="115" w:author="Jenna  Merrilees" w:date="2017-02-10T13:23:00Z">
            <w:rPr>
              <w:ins w:id="116" w:author="Jenna  Merrilees" w:date="2017-02-10T13:21:00Z"/>
              <w:rFonts w:asciiTheme="majorHAnsi" w:hAnsiTheme="majorHAnsi" w:cstheme="majorHAnsi"/>
              <w:color w:val="333333"/>
              <w:sz w:val="24"/>
              <w:szCs w:val="24"/>
              <w:shd w:val="clear" w:color="auto" w:fill="FFFFFF"/>
            </w:rPr>
          </w:rPrChange>
        </w:rPr>
        <w:pPrChange w:id="117" w:author="Jenna  Merrilees" w:date="2017-02-10T13:22:00Z">
          <w:pPr>
            <w:spacing w:line="480" w:lineRule="auto"/>
            <w:ind w:firstLine="720"/>
          </w:pPr>
        </w:pPrChange>
      </w:pPr>
      <w:ins w:id="118" w:author="Jenna  Merrilees" w:date="2017-02-10T13:21:00Z">
        <w:r w:rsidRPr="00E74DF4">
          <w:rPr>
            <w:rFonts w:asciiTheme="majorHAnsi" w:hAnsiTheme="majorHAnsi" w:cstheme="majorHAnsi"/>
            <w:color w:val="333333"/>
            <w:szCs w:val="24"/>
            <w:shd w:val="clear" w:color="auto" w:fill="FFFFFF"/>
            <w:rPrChange w:id="119" w:author="Jenna  Merrilees" w:date="2017-02-10T13:23:00Z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</w:rPrChange>
          </w:rPr>
          <w:t xml:space="preserve">E: </w:t>
        </w:r>
      </w:ins>
    </w:p>
    <w:p w14:paraId="6C02FA05" w14:textId="77777777" w:rsidR="00E74DF4" w:rsidRPr="00E74DF4" w:rsidRDefault="00E74DF4">
      <w:pPr>
        <w:spacing w:line="240" w:lineRule="auto"/>
        <w:rPr>
          <w:ins w:id="120" w:author="Jenna  Merrilees" w:date="2017-02-10T13:21:00Z"/>
          <w:rFonts w:asciiTheme="majorHAnsi" w:hAnsiTheme="majorHAnsi" w:cstheme="majorHAnsi"/>
          <w:color w:val="333333"/>
          <w:szCs w:val="24"/>
          <w:shd w:val="clear" w:color="auto" w:fill="FFFFFF"/>
          <w:rPrChange w:id="121" w:author="Jenna  Merrilees" w:date="2017-02-10T13:23:00Z">
            <w:rPr>
              <w:ins w:id="122" w:author="Jenna  Merrilees" w:date="2017-02-10T13:21:00Z"/>
              <w:rFonts w:asciiTheme="majorHAnsi" w:hAnsiTheme="majorHAnsi" w:cstheme="majorHAnsi"/>
              <w:color w:val="333333"/>
              <w:sz w:val="24"/>
              <w:szCs w:val="24"/>
              <w:shd w:val="clear" w:color="auto" w:fill="FFFFFF"/>
            </w:rPr>
          </w:rPrChange>
        </w:rPr>
        <w:pPrChange w:id="123" w:author="Jenna  Merrilees" w:date="2017-02-10T13:22:00Z">
          <w:pPr>
            <w:spacing w:line="480" w:lineRule="auto"/>
            <w:ind w:firstLine="720"/>
          </w:pPr>
        </w:pPrChange>
      </w:pPr>
      <w:ins w:id="124" w:author="Jenna  Merrilees" w:date="2017-02-10T13:21:00Z">
        <w:r w:rsidRPr="00E74DF4">
          <w:rPr>
            <w:rFonts w:asciiTheme="majorHAnsi" w:hAnsiTheme="majorHAnsi" w:cstheme="majorHAnsi"/>
            <w:color w:val="333333"/>
            <w:szCs w:val="24"/>
            <w:shd w:val="clear" w:color="auto" w:fill="FFFFFF"/>
            <w:rPrChange w:id="125" w:author="Jenna  Merrilees" w:date="2017-02-10T13:23:00Z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</w:rPrChange>
          </w:rPr>
          <w:t>Address</w:t>
        </w:r>
      </w:ins>
    </w:p>
    <w:p w14:paraId="493E81FC" w14:textId="77777777" w:rsidR="00E74DF4" w:rsidRPr="00E74DF4" w:rsidRDefault="00E74DF4">
      <w:pPr>
        <w:spacing w:line="240" w:lineRule="auto"/>
        <w:rPr>
          <w:rFonts w:asciiTheme="majorHAnsi" w:hAnsiTheme="majorHAnsi" w:cstheme="majorHAnsi"/>
          <w:szCs w:val="24"/>
          <w:rPrChange w:id="126" w:author="Jenna  Merrilees" w:date="2017-02-10T13:23:00Z">
            <w:rPr>
              <w:rFonts w:asciiTheme="majorHAnsi" w:hAnsiTheme="majorHAnsi" w:cstheme="majorHAnsi"/>
              <w:sz w:val="24"/>
              <w:szCs w:val="24"/>
            </w:rPr>
          </w:rPrChange>
        </w:rPr>
        <w:pPrChange w:id="127" w:author="Jenna  Merrilees" w:date="2017-02-10T13:22:00Z">
          <w:pPr>
            <w:spacing w:line="480" w:lineRule="auto"/>
            <w:ind w:firstLine="720"/>
          </w:pPr>
        </w:pPrChange>
      </w:pPr>
      <w:ins w:id="128" w:author="Jenna  Merrilees" w:date="2017-02-10T13:21:00Z">
        <w:r w:rsidRPr="00E74DF4">
          <w:rPr>
            <w:rFonts w:asciiTheme="majorHAnsi" w:hAnsiTheme="majorHAnsi" w:cstheme="majorHAnsi"/>
            <w:color w:val="333333"/>
            <w:szCs w:val="24"/>
            <w:shd w:val="clear" w:color="auto" w:fill="FFFFFF"/>
            <w:rPrChange w:id="129" w:author="Jenna  Merrilees" w:date="2017-02-10T13:23:00Z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</w:rPrChange>
          </w:rPr>
          <w:t xml:space="preserve">Website address last here </w:t>
        </w:r>
      </w:ins>
    </w:p>
    <w:sectPr w:rsidR="00E74DF4" w:rsidRPr="00E7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a  Merrilees">
    <w15:presenceInfo w15:providerId="None" w15:userId="Jenna  Merril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E2"/>
    <w:rsid w:val="00205CF5"/>
    <w:rsid w:val="00410FC9"/>
    <w:rsid w:val="004C0EEE"/>
    <w:rsid w:val="00530710"/>
    <w:rsid w:val="00582061"/>
    <w:rsid w:val="00624957"/>
    <w:rsid w:val="006361F0"/>
    <w:rsid w:val="00706C2D"/>
    <w:rsid w:val="00717FCA"/>
    <w:rsid w:val="008B18FB"/>
    <w:rsid w:val="009721E2"/>
    <w:rsid w:val="00991025"/>
    <w:rsid w:val="009F2E58"/>
    <w:rsid w:val="00B964EB"/>
    <w:rsid w:val="00C63CF0"/>
    <w:rsid w:val="00CB28A0"/>
    <w:rsid w:val="00D94C2C"/>
    <w:rsid w:val="00DD34E2"/>
    <w:rsid w:val="00E74DF4"/>
    <w:rsid w:val="00ED4F0E"/>
    <w:rsid w:val="00F045A0"/>
    <w:rsid w:val="00F37C76"/>
    <w:rsid w:val="00F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F52F"/>
  <w15:chartTrackingRefBased/>
  <w15:docId w15:val="{0684ABE1-BC35-4620-BE48-3C087A20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D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bhouts</dc:creator>
  <cp:keywords/>
  <dc:description/>
  <cp:lastModifiedBy>Jenna  Merrilees</cp:lastModifiedBy>
  <cp:revision>2</cp:revision>
  <dcterms:created xsi:type="dcterms:W3CDTF">2017-02-27T23:02:00Z</dcterms:created>
  <dcterms:modified xsi:type="dcterms:W3CDTF">2017-02-27T23:02:00Z</dcterms:modified>
</cp:coreProperties>
</file>